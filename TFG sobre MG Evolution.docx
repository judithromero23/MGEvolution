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37172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19134309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BD77626" w14:textId="3C543490" w:rsidR="009803A9" w:rsidRDefault="000B3CCA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C7C55C" wp14:editId="2F2F5577">
                    <wp:simplePos x="0" y="0"/>
                    <wp:positionH relativeFrom="page">
                      <wp:posOffset>891821</wp:posOffset>
                    </wp:positionH>
                    <wp:positionV relativeFrom="margin">
                      <wp:posOffset>3316</wp:posOffset>
                    </wp:positionV>
                    <wp:extent cx="6050845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084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12A5A" w14:textId="77777777" w:rsidR="000B3CCA" w:rsidRPr="00392D8E" w:rsidRDefault="00390727" w:rsidP="000B3CCA">
                                <w:pPr>
                                  <w:pStyle w:val="Sinespaciado"/>
                                  <w:jc w:val="center"/>
                                  <w:rPr>
                                    <w:rFonts w:ascii="Arial" w:eastAsia="SimSun" w:hAnsi="Arial" w:cs="Arial"/>
                                    <w:color w:val="FFFFFF" w:themeColor="background1"/>
                                    <w:sz w:val="80"/>
                                    <w:szCs w:val="80"/>
                                    <w:lang w:eastAsia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SimSun" w:hAnsi="Arial" w:cs="Arial"/>
                                      <w:color w:val="FFFFFF" w:themeColor="background1"/>
                                      <w:sz w:val="80"/>
                                      <w:szCs w:val="80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3CCA" w:rsidRPr="00392D8E">
                                      <w:rPr>
                                        <w:rFonts w:ascii="Arial" w:eastAsia="SimSun" w:hAnsi="Arial" w:cs="Arial"/>
                                        <w:color w:val="FFFFFF" w:themeColor="background1"/>
                                        <w:sz w:val="80"/>
                                        <w:szCs w:val="80"/>
                                        <w:lang w:eastAsia="en-US"/>
                                      </w:rPr>
                                      <w:t>Trabajo Final de Grado</w:t>
                                    </w:r>
                                  </w:sdtContent>
                                </w:sdt>
                              </w:p>
                              <w:p w14:paraId="2598CF20" w14:textId="5B65D3F4" w:rsidR="009803A9" w:rsidRPr="00647477" w:rsidRDefault="009803A9" w:rsidP="000B3CCA">
                                <w:pPr>
                                  <w:pStyle w:val="Sinespaciado"/>
                                  <w:jc w:val="center"/>
                                  <w:rPr>
                                    <w:rFonts w:ascii="Microsoft JhengHei Light" w:eastAsia="Microsoft JhengHei Light" w:hAnsi="Microsoft JhengHei Light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647477">
                                  <w:rPr>
                                    <w:rFonts w:ascii="Microsoft JhengHei Light" w:eastAsia="Microsoft JhengHei Light" w:hAnsi="Microsoft JhengHei Light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MG </w:t>
                                </w:r>
                                <w:proofErr w:type="spellStart"/>
                                <w:r w:rsidRPr="00647477">
                                  <w:rPr>
                                    <w:rFonts w:ascii="Microsoft JhengHei Light" w:eastAsia="Microsoft JhengHei Light" w:hAnsi="Microsoft JhengHei Light"/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Evolution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AC7C5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70.2pt;margin-top:.25pt;width:476.4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" filled="f" stroked="f" strokeweight=".5pt">
                    <v:textbox style="mso-fit-shape-to-text:t">
                      <w:txbxContent>
                        <w:p w14:paraId="6C812A5A" w14:textId="77777777" w:rsidR="000B3CCA" w:rsidRPr="00392D8E" w:rsidRDefault="000B3CCA" w:rsidP="000B3CCA">
                          <w:pPr>
                            <w:pStyle w:val="Sinespaciado"/>
                            <w:jc w:val="center"/>
                            <w:rPr>
                              <w:rFonts w:ascii="Arial" w:eastAsia="SimSun" w:hAnsi="Arial" w:cs="Arial"/>
                              <w:color w:val="FFFFFF" w:themeColor="background1"/>
                              <w:sz w:val="80"/>
                              <w:szCs w:val="80"/>
                              <w:lang w:eastAsia="en-US"/>
                            </w:rPr>
                          </w:pPr>
                          <w:sdt>
                            <w:sdtPr>
                              <w:rPr>
                                <w:rFonts w:ascii="Arial" w:eastAsia="SimSun" w:hAnsi="Arial" w:cs="Arial"/>
                                <w:color w:val="FFFFFF" w:themeColor="background1"/>
                                <w:sz w:val="80"/>
                                <w:szCs w:val="80"/>
                                <w:lang w:eastAsia="en-US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92D8E">
                                <w:rPr>
                                  <w:rFonts w:ascii="Arial" w:eastAsia="SimSun" w:hAnsi="Arial" w:cs="Arial"/>
                                  <w:color w:val="FFFFFF" w:themeColor="background1"/>
                                  <w:sz w:val="80"/>
                                  <w:szCs w:val="80"/>
                                  <w:lang w:eastAsia="en-US"/>
                                </w:rPr>
                                <w:t>Trabajo Final de Grado</w:t>
                              </w:r>
                            </w:sdtContent>
                          </w:sdt>
                        </w:p>
                        <w:p w14:paraId="2598CF20" w14:textId="5B65D3F4" w:rsidR="009803A9" w:rsidRPr="00647477" w:rsidRDefault="009803A9" w:rsidP="000B3CCA">
                          <w:pPr>
                            <w:pStyle w:val="Sinespaciado"/>
                            <w:jc w:val="center"/>
                            <w:rPr>
                              <w:rFonts w:ascii="Microsoft JhengHei Light" w:eastAsia="Microsoft JhengHei Light" w:hAnsi="Microsoft JhengHei Ligh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647477">
                            <w:rPr>
                              <w:rFonts w:ascii="Microsoft JhengHei Light" w:eastAsia="Microsoft JhengHei Light" w:hAnsi="Microsoft JhengHei Ligh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MG </w:t>
                          </w:r>
                          <w:proofErr w:type="spellStart"/>
                          <w:r w:rsidRPr="00647477">
                            <w:rPr>
                              <w:rFonts w:ascii="Microsoft JhengHei Light" w:eastAsia="Microsoft JhengHei Light" w:hAnsi="Microsoft JhengHei Ligh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Evolution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DC7029" w14:textId="78DA0785" w:rsidR="009803A9" w:rsidRDefault="009803A9"/>
        <w:p w14:paraId="3503A1A5" w14:textId="5B91625C" w:rsidR="009803A9" w:rsidRDefault="00392D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865B6" wp14:editId="73774D5E">
                    <wp:simplePos x="0" y="0"/>
                    <wp:positionH relativeFrom="page">
                      <wp:posOffset>1327997</wp:posOffset>
                    </wp:positionH>
                    <wp:positionV relativeFrom="margin">
                      <wp:align>center</wp:align>
                    </wp:positionV>
                    <wp:extent cx="5943600" cy="374904"/>
                    <wp:effectExtent l="0" t="0" r="7620" b="508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D6550" w14:textId="3EBA3623" w:rsidR="009803A9" w:rsidRPr="000B3CCA" w:rsidRDefault="0039072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briola" w:eastAsia="SimSun" w:hAnsi="Gabriola" w:cs="Leelawadee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03A9" w:rsidRPr="000B3CCA">
                                      <w:rPr>
                                        <w:rFonts w:ascii="Gabriola" w:eastAsia="SimSun" w:hAnsi="Gabriola" w:cs="Leelawadee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IES Camas – Antonio </w:t>
                                    </w:r>
                                    <w:proofErr w:type="spellStart"/>
                                    <w:r w:rsidR="009803A9" w:rsidRPr="000B3CCA">
                                      <w:rPr>
                                        <w:rFonts w:ascii="Gabriola" w:eastAsia="SimSun" w:hAnsi="Gabriola" w:cs="Leelawadee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Brisquet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abriola" w:eastAsia="SimSun" w:hAnsi="Gabriola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A483DB" w14:textId="0EC97F70" w:rsidR="009803A9" w:rsidRPr="000B3CCA" w:rsidRDefault="009803A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0B3CCA">
                                      <w:rPr>
                                        <w:rFonts w:ascii="Gabriola" w:eastAsia="SimSun" w:hAnsi="Gabriola" w:cs="Leelawadee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Judith Romero Guillén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7865B6" id="Cuadro de texto 69" o:spid="_x0000_s1027" type="#_x0000_t202" style="position:absolute;margin-left:104.55pt;margin-top:0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527D6550" w14:textId="3EBA3623" w:rsidR="009803A9" w:rsidRPr="000B3CCA" w:rsidRDefault="009803A9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briola" w:eastAsia="SimSun" w:hAnsi="Gabriola" w:cs="Leelawadee"/>
                                <w:color w:val="FFFFFF" w:themeColor="background1"/>
                                <w:sz w:val="48"/>
                                <w:szCs w:val="48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B3CCA">
                                <w:rPr>
                                  <w:rFonts w:ascii="Gabriola" w:eastAsia="SimSun" w:hAnsi="Gabriola" w:cs="Leelawadee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IES Camas – Antonio </w:t>
                              </w:r>
                              <w:proofErr w:type="spellStart"/>
                              <w:r w:rsidRPr="000B3CCA">
                                <w:rPr>
                                  <w:rFonts w:ascii="Gabriola" w:eastAsia="SimSun" w:hAnsi="Gabriola" w:cs="Leelawadee"/>
                                  <w:color w:val="FFFFFF" w:themeColor="background1"/>
                                  <w:sz w:val="48"/>
                                  <w:szCs w:val="48"/>
                                </w:rPr>
                                <w:t>Brisquet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Gabriola" w:eastAsia="SimSun" w:hAnsi="Gabriola" w:cs="Leelawadee"/>
                              <w:color w:val="FFFFFF" w:themeColor="background1"/>
                              <w:sz w:val="48"/>
                              <w:szCs w:val="48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FA483DB" w14:textId="0EC97F70" w:rsidR="009803A9" w:rsidRPr="000B3CCA" w:rsidRDefault="009803A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0B3CCA">
                                <w:rPr>
                                  <w:rFonts w:ascii="Gabriola" w:eastAsia="SimSun" w:hAnsi="Gabriola" w:cs="Leelawadee"/>
                                  <w:color w:val="FFFFFF" w:themeColor="background1"/>
                                  <w:sz w:val="48"/>
                                  <w:szCs w:val="48"/>
                                </w:rPr>
                                <w:t>Judith Romero Guillén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2FDA0225" wp14:editId="4C67C913">
                <wp:simplePos x="0" y="0"/>
                <wp:positionH relativeFrom="page">
                  <wp:align>left</wp:align>
                </wp:positionH>
                <wp:positionV relativeFrom="paragraph">
                  <wp:posOffset>272238</wp:posOffset>
                </wp:positionV>
                <wp:extent cx="10885270" cy="7697294"/>
                <wp:effectExtent l="0" t="6033" r="5398" b="5397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88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10885270" cy="7697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803A9">
            <w:br w:type="page"/>
          </w:r>
        </w:p>
      </w:sdtContent>
    </w:sdt>
    <w:p w14:paraId="03438950" w14:textId="14B96CA0" w:rsidR="009803A9" w:rsidRDefault="006474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12729" wp14:editId="4746CEB9">
                <wp:simplePos x="0" y="0"/>
                <wp:positionH relativeFrom="margin">
                  <wp:align>center</wp:align>
                </wp:positionH>
                <wp:positionV relativeFrom="paragraph">
                  <wp:posOffset>-126435</wp:posOffset>
                </wp:positionV>
                <wp:extent cx="10745470" cy="758634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5470" cy="758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621E" w14:textId="6E6199FF" w:rsidR="00647477" w:rsidRPr="00647477" w:rsidRDefault="00647477" w:rsidP="0064747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12729" id="Cuadro de texto 1" o:spid="_x0000_s1028" type="#_x0000_t202" style="position:absolute;margin-left:0;margin-top:-9.95pt;width:846.1pt;height:597.3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333C621E" w14:textId="6E6199FF" w:rsidR="00647477" w:rsidRPr="00647477" w:rsidRDefault="00647477" w:rsidP="0064747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Presentación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F0B27" w14:textId="6462E17B" w:rsidR="009803A9" w:rsidRDefault="00392D8E">
      <w:r>
        <w:rPr>
          <w:noProof/>
        </w:rPr>
        <w:drawing>
          <wp:anchor distT="0" distB="0" distL="114300" distR="114300" simplePos="0" relativeHeight="251665408" behindDoc="1" locked="0" layoutInCell="1" allowOverlap="1" wp14:anchorId="2918277D" wp14:editId="631462D5">
            <wp:simplePos x="0" y="0"/>
            <wp:positionH relativeFrom="page">
              <wp:posOffset>-1602090</wp:posOffset>
            </wp:positionH>
            <wp:positionV relativeFrom="paragraph">
              <wp:posOffset>395831</wp:posOffset>
            </wp:positionV>
            <wp:extent cx="10745470" cy="7586450"/>
            <wp:effectExtent l="0" t="1588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6629" cy="75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BF60" w14:textId="764039A4" w:rsidR="009803A9" w:rsidRDefault="009803A9"/>
    <w:p w14:paraId="4F20637F" w14:textId="58B8882F" w:rsidR="009803A9" w:rsidRDefault="009803A9"/>
    <w:p w14:paraId="183E9A28" w14:textId="6CAC777B" w:rsidR="009803A9" w:rsidRDefault="009803A9"/>
    <w:p w14:paraId="470DC72A" w14:textId="6B0BEABF" w:rsidR="009803A9" w:rsidRDefault="009803A9"/>
    <w:p w14:paraId="3944A97A" w14:textId="4B43FECA" w:rsidR="009803A9" w:rsidRDefault="009803A9" w:rsidP="000B3CCA">
      <w:pPr>
        <w:ind w:firstLine="708"/>
      </w:pPr>
    </w:p>
    <w:p w14:paraId="51221854" w14:textId="0883BDC7" w:rsidR="009803A9" w:rsidRDefault="009803A9"/>
    <w:p w14:paraId="00D9C3B8" w14:textId="3359A0E0" w:rsidR="009803A9" w:rsidRDefault="009803A9"/>
    <w:p w14:paraId="5ED9326D" w14:textId="459AFD69" w:rsidR="009803A9" w:rsidRDefault="009803A9"/>
    <w:p w14:paraId="6F3FD483" w14:textId="3B01869B" w:rsidR="009803A9" w:rsidRDefault="009803A9"/>
    <w:p w14:paraId="7331070B" w14:textId="1449B86D" w:rsidR="009803A9" w:rsidRDefault="009803A9"/>
    <w:p w14:paraId="77F0CC11" w14:textId="6D0F7CB6" w:rsidR="009803A9" w:rsidRDefault="009803A9"/>
    <w:p w14:paraId="623025D9" w14:textId="443AA8AB" w:rsidR="009803A9" w:rsidRDefault="009803A9"/>
    <w:p w14:paraId="7623BA99" w14:textId="59A4EB53" w:rsidR="009803A9" w:rsidRDefault="009803A9"/>
    <w:p w14:paraId="4BFFDA57" w14:textId="11FDB8D6" w:rsidR="00396074" w:rsidRDefault="00396074"/>
    <w:p w14:paraId="44144348" w14:textId="04E08083" w:rsidR="009803A9" w:rsidRDefault="009803A9"/>
    <w:p w14:paraId="5CDC08FA" w14:textId="0A1AFEF3" w:rsidR="009803A9" w:rsidRDefault="009803A9"/>
    <w:p w14:paraId="4A6155C0" w14:textId="67D5A726" w:rsidR="009803A9" w:rsidRDefault="009803A9"/>
    <w:p w14:paraId="55F1AAED" w14:textId="2742B554" w:rsidR="009803A9" w:rsidRDefault="009803A9"/>
    <w:p w14:paraId="68466406" w14:textId="3D36BC85" w:rsidR="009803A9" w:rsidRDefault="009803A9"/>
    <w:p w14:paraId="71D4D9BD" w14:textId="62F74A6D" w:rsidR="009803A9" w:rsidRDefault="009803A9"/>
    <w:p w14:paraId="03014574" w14:textId="003A28AF" w:rsidR="009803A9" w:rsidRDefault="009803A9"/>
    <w:p w14:paraId="3573524E" w14:textId="24293B4D" w:rsidR="009803A9" w:rsidRDefault="009803A9"/>
    <w:p w14:paraId="5CD4BEF4" w14:textId="044CBB7B" w:rsidR="009803A9" w:rsidRDefault="009803A9"/>
    <w:p w14:paraId="0ADE052A" w14:textId="60E7BC16" w:rsidR="009803A9" w:rsidRDefault="009803A9"/>
    <w:p w14:paraId="706729B9" w14:textId="14DEC5EE" w:rsidR="009803A9" w:rsidRDefault="009803A9"/>
    <w:p w14:paraId="0579CCA2" w14:textId="044A230A" w:rsidR="009803A9" w:rsidRDefault="009803A9"/>
    <w:p w14:paraId="6259F53E" w14:textId="01FDBC12" w:rsidR="009803A9" w:rsidRDefault="009803A9"/>
    <w:p w14:paraId="2E4455CE" w14:textId="2298720C" w:rsidR="009803A9" w:rsidRDefault="009803A9"/>
    <w:p w14:paraId="267E8D84" w14:textId="40F84831" w:rsidR="009803A9" w:rsidRDefault="009803A9"/>
    <w:p w14:paraId="25F76B3A" w14:textId="1FD946C5" w:rsidR="009803A9" w:rsidRDefault="009803A9"/>
    <w:p w14:paraId="530ACC5A" w14:textId="77777777" w:rsidR="000B3CCA" w:rsidRDefault="000B3CCA" w:rsidP="000B3CCA">
      <w:pPr>
        <w:pStyle w:val="Ttulo"/>
        <w:jc w:val="center"/>
        <w:rPr>
          <w:rFonts w:ascii="Source Sans Pro" w:hAnsi="Source Sans Pro"/>
          <w:b/>
          <w:bCs/>
          <w:noProof/>
          <w:sz w:val="52"/>
          <w:szCs w:val="52"/>
        </w:rPr>
      </w:pPr>
      <w:r w:rsidRPr="0057210F">
        <w:rPr>
          <w:rFonts w:ascii="Source Sans Pro" w:hAnsi="Source Sans Pro"/>
          <w:b/>
          <w:bCs/>
          <w:noProof/>
          <w:sz w:val="52"/>
          <w:szCs w:val="52"/>
        </w:rPr>
        <w:t>TFG sobre MG Evolution</w:t>
      </w:r>
    </w:p>
    <w:p w14:paraId="604E7814" w14:textId="77777777" w:rsidR="000B3CCA" w:rsidRPr="0057210F" w:rsidRDefault="000B3CCA" w:rsidP="000B3CCA">
      <w:pPr>
        <w:pStyle w:val="Textoindependiente"/>
        <w:rPr>
          <w:sz w:val="28"/>
          <w:szCs w:val="28"/>
        </w:rPr>
      </w:pPr>
    </w:p>
    <w:p w14:paraId="3D6179DF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Soy Judith Romero Guillén, alumna de 2º D.A.W (Desarrollo de aplicaciones web).</w:t>
      </w:r>
    </w:p>
    <w:p w14:paraId="5F8D3B59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Mi TFG trata sobre MG </w:t>
      </w:r>
      <w:proofErr w:type="spellStart"/>
      <w:r w:rsidRPr="0009439B">
        <w:rPr>
          <w:rFonts w:ascii="Arial" w:hAnsi="Arial" w:cs="Arial"/>
          <w:sz w:val="28"/>
          <w:szCs w:val="28"/>
        </w:rPr>
        <w:t>Evolution</w:t>
      </w:r>
      <w:proofErr w:type="spellEnd"/>
      <w:r w:rsidRPr="0009439B">
        <w:rPr>
          <w:rFonts w:ascii="Arial" w:hAnsi="Arial" w:cs="Arial"/>
          <w:sz w:val="28"/>
          <w:szCs w:val="28"/>
        </w:rPr>
        <w:t>, una peluquería que no contaba con ningún tipo de ayuda informática. En este proyecto pretendo otorgar al cliente, en este caso a Manoli (dueña de la peluquería) de un sistema de organización, cómodo y sencillo de manejar.</w:t>
      </w:r>
    </w:p>
    <w:p w14:paraId="75DD077F" w14:textId="77777777" w:rsidR="00D21A55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En este sitio web</w:t>
      </w:r>
      <w:r w:rsidR="00DC4D8F" w:rsidRPr="0009439B">
        <w:rPr>
          <w:rFonts w:ascii="Arial" w:hAnsi="Arial" w:cs="Arial"/>
          <w:sz w:val="28"/>
          <w:szCs w:val="28"/>
        </w:rPr>
        <w:t>,</w:t>
      </w:r>
      <w:r w:rsidRPr="0009439B">
        <w:rPr>
          <w:rFonts w:ascii="Arial" w:hAnsi="Arial" w:cs="Arial"/>
          <w:sz w:val="28"/>
          <w:szCs w:val="28"/>
        </w:rPr>
        <w:t xml:space="preserve"> Manoli</w:t>
      </w:r>
      <w:r w:rsidR="00DC4D8F" w:rsidRPr="0009439B">
        <w:rPr>
          <w:rFonts w:ascii="Arial" w:hAnsi="Arial" w:cs="Arial"/>
          <w:sz w:val="28"/>
          <w:szCs w:val="28"/>
        </w:rPr>
        <w:t>,</w:t>
      </w:r>
      <w:r w:rsidRPr="0009439B">
        <w:rPr>
          <w:rFonts w:ascii="Arial" w:hAnsi="Arial" w:cs="Arial"/>
          <w:sz w:val="28"/>
          <w:szCs w:val="28"/>
        </w:rPr>
        <w:t xml:space="preserve"> va a poder controlar las citas</w:t>
      </w:r>
      <w:r w:rsidR="00DC4D8F" w:rsidRPr="0009439B">
        <w:rPr>
          <w:rFonts w:ascii="Arial" w:hAnsi="Arial" w:cs="Arial"/>
          <w:sz w:val="28"/>
          <w:szCs w:val="28"/>
        </w:rPr>
        <w:t xml:space="preserve"> de sus clientas con los estilistas contratados,</w:t>
      </w:r>
      <w:r w:rsidRPr="0009439B">
        <w:rPr>
          <w:rFonts w:ascii="Arial" w:hAnsi="Arial" w:cs="Arial"/>
          <w:sz w:val="28"/>
          <w:szCs w:val="28"/>
        </w:rPr>
        <w:t xml:space="preserve"> así como en los productos en stock </w:t>
      </w:r>
      <w:r w:rsidR="00D21A55">
        <w:rPr>
          <w:rFonts w:ascii="Arial" w:hAnsi="Arial" w:cs="Arial"/>
          <w:sz w:val="28"/>
          <w:szCs w:val="28"/>
        </w:rPr>
        <w:t>del</w:t>
      </w:r>
      <w:r w:rsidRPr="0009439B">
        <w:rPr>
          <w:rFonts w:ascii="Arial" w:hAnsi="Arial" w:cs="Arial"/>
          <w:sz w:val="28"/>
          <w:szCs w:val="28"/>
        </w:rPr>
        <w:t xml:space="preserve"> almacén</w:t>
      </w:r>
      <w:r w:rsidR="00DC4D8F" w:rsidRPr="0009439B">
        <w:rPr>
          <w:rFonts w:ascii="Arial" w:hAnsi="Arial" w:cs="Arial"/>
          <w:sz w:val="28"/>
          <w:szCs w:val="28"/>
        </w:rPr>
        <w:t>.</w:t>
      </w:r>
      <w:r w:rsidRPr="0009439B">
        <w:rPr>
          <w:rFonts w:ascii="Arial" w:hAnsi="Arial" w:cs="Arial"/>
          <w:sz w:val="28"/>
          <w:szCs w:val="28"/>
        </w:rPr>
        <w:t xml:space="preserve"> </w:t>
      </w:r>
    </w:p>
    <w:p w14:paraId="482AAF48" w14:textId="4287DBDE" w:rsidR="000B3CCA" w:rsidRPr="0009439B" w:rsidRDefault="00DC4D8F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T</w:t>
      </w:r>
      <w:r w:rsidR="000B3CCA" w:rsidRPr="0009439B">
        <w:rPr>
          <w:rFonts w:ascii="Arial" w:hAnsi="Arial" w:cs="Arial"/>
          <w:sz w:val="28"/>
          <w:szCs w:val="28"/>
        </w:rPr>
        <w:t xml:space="preserve">ambién va a poder </w:t>
      </w:r>
      <w:r w:rsidRPr="0009439B">
        <w:rPr>
          <w:rFonts w:ascii="Arial" w:hAnsi="Arial" w:cs="Arial"/>
          <w:sz w:val="28"/>
          <w:szCs w:val="28"/>
        </w:rPr>
        <w:t xml:space="preserve">llevar un control de los clientes. </w:t>
      </w:r>
      <w:r w:rsidR="00EF7EBE">
        <w:rPr>
          <w:rFonts w:ascii="Arial" w:hAnsi="Arial" w:cs="Arial"/>
          <w:sz w:val="28"/>
          <w:szCs w:val="28"/>
        </w:rPr>
        <w:t>Además,</w:t>
      </w:r>
      <w:r w:rsidR="00D21A55">
        <w:rPr>
          <w:rFonts w:ascii="Arial" w:hAnsi="Arial" w:cs="Arial"/>
          <w:sz w:val="28"/>
          <w:szCs w:val="28"/>
        </w:rPr>
        <w:t xml:space="preserve"> </w:t>
      </w:r>
      <w:r w:rsidRPr="0009439B">
        <w:rPr>
          <w:rFonts w:ascii="Arial" w:hAnsi="Arial" w:cs="Arial"/>
          <w:sz w:val="28"/>
          <w:szCs w:val="28"/>
        </w:rPr>
        <w:t>revisar las compras realizadas de los productos con los que cuenta</w:t>
      </w:r>
      <w:r w:rsidR="00D21A55">
        <w:rPr>
          <w:rFonts w:ascii="Arial" w:hAnsi="Arial" w:cs="Arial"/>
          <w:sz w:val="28"/>
          <w:szCs w:val="28"/>
        </w:rPr>
        <w:t>.</w:t>
      </w:r>
    </w:p>
    <w:p w14:paraId="289330DA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</w:p>
    <w:p w14:paraId="31C5F0EA" w14:textId="77777777" w:rsidR="000B3CCA" w:rsidRPr="0009439B" w:rsidRDefault="000B3CCA" w:rsidP="000B3CCA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Las tecnologías que he usado son: </w:t>
      </w:r>
    </w:p>
    <w:p w14:paraId="11B8130F" w14:textId="77777777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Java EE: Para proceso “Dar de alta, Dar de baja, Modificar, Ver” de todos los campos (Clientes, Productos, Estilistas, Citas, Compras)</w:t>
      </w:r>
    </w:p>
    <w:p w14:paraId="5DBFD5F4" w14:textId="2A367092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JS &amp; Node</w:t>
      </w:r>
      <w:r w:rsidR="00D21A55">
        <w:rPr>
          <w:rFonts w:ascii="Arial" w:hAnsi="Arial" w:cs="Arial"/>
          <w:sz w:val="28"/>
          <w:szCs w:val="28"/>
        </w:rPr>
        <w:t>.</w:t>
      </w:r>
      <w:r w:rsidRPr="0009439B">
        <w:rPr>
          <w:rFonts w:ascii="Arial" w:hAnsi="Arial" w:cs="Arial"/>
          <w:sz w:val="28"/>
          <w:szCs w:val="28"/>
        </w:rPr>
        <w:t>JS: Para el proceso de mandar mensaje a WhatsApp.</w:t>
      </w:r>
    </w:p>
    <w:p w14:paraId="237FD1A0" w14:textId="4EB5F542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HTML5</w:t>
      </w:r>
      <w:r w:rsidR="00D21A55">
        <w:rPr>
          <w:rFonts w:ascii="Arial" w:hAnsi="Arial" w:cs="Arial"/>
          <w:sz w:val="28"/>
          <w:szCs w:val="28"/>
        </w:rPr>
        <w:t>,</w:t>
      </w:r>
      <w:r w:rsidRPr="0009439B">
        <w:rPr>
          <w:rFonts w:ascii="Arial" w:hAnsi="Arial" w:cs="Arial"/>
          <w:sz w:val="28"/>
          <w:szCs w:val="28"/>
        </w:rPr>
        <w:t xml:space="preserve"> CSS3</w:t>
      </w:r>
      <w:r w:rsidR="00D21A55">
        <w:rPr>
          <w:rFonts w:ascii="Arial" w:hAnsi="Arial" w:cs="Arial"/>
          <w:sz w:val="28"/>
          <w:szCs w:val="28"/>
        </w:rPr>
        <w:t>, Bootstrap</w:t>
      </w:r>
      <w:r w:rsidRPr="0009439B">
        <w:rPr>
          <w:rFonts w:ascii="Arial" w:hAnsi="Arial" w:cs="Arial"/>
          <w:sz w:val="28"/>
          <w:szCs w:val="28"/>
        </w:rPr>
        <w:t>: Para la forma y el diseño de la aplicación.</w:t>
      </w:r>
    </w:p>
    <w:p w14:paraId="7999B4BF" w14:textId="77777777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9439B">
        <w:rPr>
          <w:rFonts w:ascii="Arial" w:hAnsi="Arial" w:cs="Arial"/>
          <w:sz w:val="28"/>
          <w:szCs w:val="28"/>
        </w:rPr>
        <w:t>Creately</w:t>
      </w:r>
      <w:proofErr w:type="spellEnd"/>
      <w:r w:rsidRPr="0009439B">
        <w:rPr>
          <w:rFonts w:ascii="Arial" w:hAnsi="Arial" w:cs="Arial"/>
          <w:sz w:val="28"/>
          <w:szCs w:val="28"/>
        </w:rPr>
        <w:t>: Para la creación del ER.</w:t>
      </w:r>
    </w:p>
    <w:p w14:paraId="18B80A7C" w14:textId="77777777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Mockup Tiger </w:t>
      </w:r>
      <w:proofErr w:type="spellStart"/>
      <w:r w:rsidRPr="0009439B">
        <w:rPr>
          <w:rFonts w:ascii="Arial" w:hAnsi="Arial" w:cs="Arial"/>
          <w:sz w:val="28"/>
          <w:szCs w:val="28"/>
        </w:rPr>
        <w:t>Wireframes</w:t>
      </w:r>
      <w:proofErr w:type="spellEnd"/>
      <w:r w:rsidRPr="0009439B">
        <w:rPr>
          <w:rFonts w:ascii="Arial" w:hAnsi="Arial" w:cs="Arial"/>
          <w:sz w:val="28"/>
          <w:szCs w:val="28"/>
        </w:rPr>
        <w:t>: Para la creación de los mockups.</w:t>
      </w:r>
    </w:p>
    <w:p w14:paraId="6776FDB4" w14:textId="1244ACD2" w:rsidR="000B3CCA" w:rsidRPr="0009439B" w:rsidRDefault="000B3CCA" w:rsidP="000B3CCA">
      <w:pPr>
        <w:pStyle w:val="Textoindependien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>Azure: Para el despliegue del proyecto.</w:t>
      </w:r>
    </w:p>
    <w:p w14:paraId="6FA6BBD8" w14:textId="6A813937" w:rsidR="00DC4D8F" w:rsidRDefault="00DC4D8F" w:rsidP="00DC4D8F">
      <w:pPr>
        <w:pStyle w:val="Textoindependiente"/>
        <w:rPr>
          <w:sz w:val="28"/>
          <w:szCs w:val="28"/>
        </w:rPr>
      </w:pPr>
    </w:p>
    <w:p w14:paraId="7A7CD49C" w14:textId="77777777" w:rsidR="00DC4D8F" w:rsidRDefault="00DC4D8F" w:rsidP="00DC4D8F">
      <w:pPr>
        <w:pStyle w:val="Textoindependiente"/>
        <w:rPr>
          <w:sz w:val="28"/>
          <w:szCs w:val="28"/>
        </w:rPr>
      </w:pPr>
    </w:p>
    <w:p w14:paraId="6D7CBDF8" w14:textId="315DBDE7" w:rsidR="009803A9" w:rsidRDefault="009803A9"/>
    <w:p w14:paraId="744B20E7" w14:textId="013A43E5" w:rsidR="00647477" w:rsidRDefault="00647477"/>
    <w:p w14:paraId="334B52FA" w14:textId="77777777" w:rsidR="00647477" w:rsidRDefault="00647477"/>
    <w:p w14:paraId="7C66660D" w14:textId="5FBC7FAE" w:rsidR="009803A9" w:rsidRDefault="00700528">
      <w:r>
        <w:rPr>
          <w:noProof/>
        </w:rPr>
        <w:drawing>
          <wp:anchor distT="0" distB="0" distL="114300" distR="114300" simplePos="0" relativeHeight="251669504" behindDoc="1" locked="0" layoutInCell="1" allowOverlap="1" wp14:anchorId="0CF3B89D" wp14:editId="222E9D56">
            <wp:simplePos x="0" y="0"/>
            <wp:positionH relativeFrom="page">
              <wp:posOffset>-1567497</wp:posOffset>
            </wp:positionH>
            <wp:positionV relativeFrom="paragraph">
              <wp:posOffset>392747</wp:posOffset>
            </wp:positionV>
            <wp:extent cx="10745470" cy="7586450"/>
            <wp:effectExtent l="0" t="1588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5470" cy="75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4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9A89B" wp14:editId="5F2C1D99">
                <wp:simplePos x="0" y="0"/>
                <wp:positionH relativeFrom="margin">
                  <wp:align>center</wp:align>
                </wp:positionH>
                <wp:positionV relativeFrom="paragraph">
                  <wp:posOffset>-97790</wp:posOffset>
                </wp:positionV>
                <wp:extent cx="10745470" cy="758634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5470" cy="758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58DE0" w14:textId="77777777" w:rsidR="00647477" w:rsidRDefault="00647477" w:rsidP="0064747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Modelo Entidad-Relación</w:t>
                            </w:r>
                          </w:p>
                          <w:p w14:paraId="579CD4CD" w14:textId="194B45D0" w:rsidR="00647477" w:rsidRPr="00647477" w:rsidRDefault="00647477" w:rsidP="0064747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Modelo Relacional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9A89B" id="Cuadro de texto 14" o:spid="_x0000_s1029" type="#_x0000_t202" style="position:absolute;margin-left:0;margin-top:-7.7pt;width:846.1pt;height:597.35pt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49958DE0" w14:textId="77777777" w:rsidR="00647477" w:rsidRDefault="00647477" w:rsidP="0064747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Modelo Entidad-Relación</w:t>
                      </w:r>
                    </w:p>
                    <w:p w14:paraId="579CD4CD" w14:textId="194B45D0" w:rsidR="00647477" w:rsidRPr="00647477" w:rsidRDefault="00647477" w:rsidP="0064747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Modelo Relacional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0E220" w14:textId="51F9303D" w:rsidR="00647477" w:rsidRDefault="00647477"/>
    <w:p w14:paraId="37817A0E" w14:textId="64974574" w:rsidR="00647477" w:rsidRDefault="00647477"/>
    <w:p w14:paraId="5805F820" w14:textId="780CBA2A" w:rsidR="00647477" w:rsidRDefault="00647477"/>
    <w:p w14:paraId="1B4ED598" w14:textId="3A64F745" w:rsidR="00647477" w:rsidRDefault="00647477"/>
    <w:p w14:paraId="4E6EDDBE" w14:textId="0E3DAD66" w:rsidR="00647477" w:rsidRDefault="00647477"/>
    <w:p w14:paraId="6F31E0B1" w14:textId="1F574441" w:rsidR="00647477" w:rsidRDefault="00647477"/>
    <w:p w14:paraId="41BD3F69" w14:textId="77777777" w:rsidR="00647477" w:rsidRDefault="00647477" w:rsidP="00647477">
      <w:pPr>
        <w:spacing w:after="100" w:afterAutospacing="1"/>
        <w:jc w:val="center"/>
        <w:sectPr w:rsidR="00647477" w:rsidSect="009803A9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402B5FB" w14:textId="3B325CFE" w:rsidR="00647477" w:rsidRPr="006B5527" w:rsidRDefault="00647477" w:rsidP="00647477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lastRenderedPageBreak/>
        <w:t>Modelo Entidad-Relación</w:t>
      </w:r>
    </w:p>
    <w:p w14:paraId="470C0FC9" w14:textId="16265F8E" w:rsidR="00647477" w:rsidRPr="006B5527" w:rsidRDefault="00224A0E" w:rsidP="00647477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83D5E77" wp14:editId="4F284BB0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8534400" cy="57308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477" w:rsidRPr="006B5527"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  <w:t>MG Evolution</w:t>
      </w:r>
    </w:p>
    <w:p w14:paraId="34C6754D" w14:textId="77777777" w:rsidR="00647477" w:rsidRDefault="00647477" w:rsidP="00647477">
      <w:pPr>
        <w:pStyle w:val="Textoindependiente"/>
        <w:rPr>
          <w:noProof/>
          <w:sz w:val="28"/>
          <w:szCs w:val="28"/>
        </w:rPr>
      </w:pPr>
    </w:p>
    <w:p w14:paraId="3C8ED84D" w14:textId="77777777" w:rsidR="00647477" w:rsidRDefault="00647477" w:rsidP="00647477">
      <w:pPr>
        <w:pStyle w:val="Textoindependiente"/>
        <w:rPr>
          <w:noProof/>
          <w:sz w:val="28"/>
          <w:szCs w:val="28"/>
        </w:rPr>
      </w:pPr>
    </w:p>
    <w:p w14:paraId="4F0CC6D5" w14:textId="77777777" w:rsidR="00647477" w:rsidRDefault="00647477" w:rsidP="00647477">
      <w:pPr>
        <w:pStyle w:val="Textoindependiente"/>
        <w:rPr>
          <w:noProof/>
          <w:sz w:val="28"/>
          <w:szCs w:val="28"/>
        </w:rPr>
      </w:pPr>
    </w:p>
    <w:p w14:paraId="3834B072" w14:textId="77777777" w:rsidR="00647477" w:rsidRPr="0057210F" w:rsidRDefault="00647477" w:rsidP="00647477">
      <w:pPr>
        <w:pStyle w:val="Textoindependiente"/>
        <w:rPr>
          <w:sz w:val="28"/>
          <w:szCs w:val="28"/>
        </w:rPr>
      </w:pPr>
    </w:p>
    <w:p w14:paraId="5861E1CD" w14:textId="77777777" w:rsidR="00647477" w:rsidRDefault="00647477" w:rsidP="00647477">
      <w:pPr>
        <w:rPr>
          <w:noProof/>
          <w:sz w:val="28"/>
          <w:szCs w:val="28"/>
        </w:rPr>
      </w:pPr>
    </w:p>
    <w:p w14:paraId="3E204DE3" w14:textId="77777777" w:rsidR="00647477" w:rsidRDefault="00647477" w:rsidP="00647477">
      <w:pPr>
        <w:rPr>
          <w:noProof/>
        </w:rPr>
      </w:pPr>
    </w:p>
    <w:p w14:paraId="7858E430" w14:textId="77777777" w:rsidR="00647477" w:rsidRDefault="00647477" w:rsidP="00647477">
      <w:pPr>
        <w:rPr>
          <w:noProof/>
        </w:rPr>
      </w:pPr>
    </w:p>
    <w:p w14:paraId="76B1B3D0" w14:textId="1A4C24D5" w:rsidR="00647477" w:rsidRDefault="00647477"/>
    <w:p w14:paraId="76F9D1A7" w14:textId="77777777" w:rsidR="00647477" w:rsidRDefault="00647477">
      <w:pPr>
        <w:sectPr w:rsidR="00647477" w:rsidSect="00647477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270850B1" w14:textId="69E946A2" w:rsidR="00515A7E" w:rsidRPr="006B5527" w:rsidRDefault="00515A7E" w:rsidP="00515A7E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lastRenderedPageBreak/>
        <w:t>Modelo</w:t>
      </w:r>
      <w:r>
        <w:rPr>
          <w:rFonts w:ascii="Arial" w:eastAsia="SimSun" w:hAnsi="Arial" w:cs="Arial"/>
          <w:sz w:val="56"/>
          <w:szCs w:val="56"/>
        </w:rPr>
        <w:t xml:space="preserve"> </w:t>
      </w:r>
      <w:r w:rsidRPr="006B5527">
        <w:rPr>
          <w:rFonts w:ascii="Arial" w:eastAsia="SimSun" w:hAnsi="Arial" w:cs="Arial"/>
          <w:sz w:val="56"/>
          <w:szCs w:val="56"/>
        </w:rPr>
        <w:t>Relaci</w:t>
      </w:r>
      <w:r>
        <w:rPr>
          <w:rFonts w:ascii="Arial" w:eastAsia="SimSun" w:hAnsi="Arial" w:cs="Arial"/>
          <w:sz w:val="56"/>
          <w:szCs w:val="56"/>
        </w:rPr>
        <w:t>o</w:t>
      </w:r>
      <w:r w:rsidRPr="006B5527">
        <w:rPr>
          <w:rFonts w:ascii="Arial" w:eastAsia="SimSun" w:hAnsi="Arial" w:cs="Arial"/>
          <w:sz w:val="56"/>
          <w:szCs w:val="56"/>
        </w:rPr>
        <w:t>n</w:t>
      </w:r>
      <w:r>
        <w:rPr>
          <w:rFonts w:ascii="Arial" w:eastAsia="SimSun" w:hAnsi="Arial" w:cs="Arial"/>
          <w:sz w:val="56"/>
          <w:szCs w:val="56"/>
        </w:rPr>
        <w:t>al</w:t>
      </w:r>
    </w:p>
    <w:p w14:paraId="050C4E93" w14:textId="6CFFEBE8" w:rsidR="00515A7E" w:rsidRDefault="00515A7E" w:rsidP="00515A7E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</w:pPr>
      <w:r w:rsidRPr="006B5527">
        <w:rPr>
          <w:rFonts w:ascii="Gabriola" w:hAnsi="Gabriola"/>
          <w:b/>
          <w:bCs/>
          <w:noProof/>
          <w:color w:val="BF8F00" w:themeColor="accent4" w:themeShade="BF"/>
          <w:sz w:val="52"/>
          <w:szCs w:val="52"/>
        </w:rPr>
        <w:t>MG Evolution</w:t>
      </w:r>
    </w:p>
    <w:p w14:paraId="442F20B0" w14:textId="6F2966F8" w:rsidR="00515A7E" w:rsidRPr="00172966" w:rsidRDefault="00515A7E" w:rsidP="00515A7E">
      <w:pPr>
        <w:pStyle w:val="Textoindependiente"/>
      </w:pPr>
    </w:p>
    <w:p w14:paraId="7F5ADB61" w14:textId="77777777" w:rsidR="00224A0E" w:rsidRPr="00172966" w:rsidRDefault="00224A0E" w:rsidP="00224A0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Estilista (</w:t>
      </w:r>
      <w:r w:rsidRPr="00D84712">
        <w:rPr>
          <w:rFonts w:ascii="Arial" w:hAnsi="Arial" w:cs="Arial"/>
          <w:sz w:val="28"/>
          <w:szCs w:val="28"/>
          <w:u w:val="single"/>
        </w:rPr>
        <w:t>id</w:t>
      </w:r>
      <w:r w:rsidRPr="00172966">
        <w:rPr>
          <w:rFonts w:ascii="Arial" w:hAnsi="Arial" w:cs="Arial"/>
          <w:sz w:val="28"/>
          <w:szCs w:val="28"/>
        </w:rPr>
        <w:t xml:space="preserve">, nombre, especialidad, </w:t>
      </w:r>
      <w:r>
        <w:rPr>
          <w:rFonts w:ascii="Arial" w:hAnsi="Arial" w:cs="Arial"/>
          <w:sz w:val="28"/>
          <w:szCs w:val="28"/>
        </w:rPr>
        <w:t>sueldo</w:t>
      </w:r>
      <w:r w:rsidRPr="00172966">
        <w:rPr>
          <w:rFonts w:ascii="Arial" w:hAnsi="Arial" w:cs="Arial"/>
          <w:sz w:val="28"/>
          <w:szCs w:val="28"/>
        </w:rPr>
        <w:t>)</w:t>
      </w:r>
    </w:p>
    <w:p w14:paraId="5B9F113F" w14:textId="77777777" w:rsidR="00224A0E" w:rsidRPr="00172966" w:rsidRDefault="00224A0E" w:rsidP="00224A0E">
      <w:pPr>
        <w:pStyle w:val="Prrafodelista"/>
        <w:rPr>
          <w:rFonts w:ascii="Arial" w:hAnsi="Arial" w:cs="Arial"/>
          <w:sz w:val="28"/>
          <w:szCs w:val="28"/>
        </w:rPr>
      </w:pPr>
    </w:p>
    <w:p w14:paraId="00658538" w14:textId="77777777" w:rsidR="00224A0E" w:rsidRDefault="00224A0E" w:rsidP="00224A0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Producto (</w:t>
      </w:r>
      <w:proofErr w:type="spellStart"/>
      <w:r w:rsidRPr="00D84712">
        <w:rPr>
          <w:rFonts w:ascii="Arial" w:hAnsi="Arial" w:cs="Arial"/>
          <w:sz w:val="28"/>
          <w:szCs w:val="28"/>
          <w:u w:val="single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marca</w:t>
      </w:r>
      <w:r w:rsidRPr="00172966">
        <w:rPr>
          <w:rFonts w:ascii="Arial" w:hAnsi="Arial" w:cs="Arial"/>
          <w:sz w:val="28"/>
          <w:szCs w:val="28"/>
        </w:rPr>
        <w:t>, nombre,</w:t>
      </w:r>
      <w:r>
        <w:rPr>
          <w:rFonts w:ascii="Arial" w:hAnsi="Arial" w:cs="Arial"/>
          <w:sz w:val="28"/>
          <w:szCs w:val="28"/>
        </w:rPr>
        <w:t xml:space="preserve"> precio, </w:t>
      </w:r>
      <w:proofErr w:type="spellStart"/>
      <w:r>
        <w:rPr>
          <w:rFonts w:ascii="Arial" w:hAnsi="Arial" w:cs="Arial"/>
          <w:sz w:val="28"/>
          <w:szCs w:val="28"/>
        </w:rPr>
        <w:t>cantidadStock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categoria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51B454F6" w14:textId="77777777" w:rsidR="00224A0E" w:rsidRPr="00172966" w:rsidRDefault="00224A0E" w:rsidP="00224A0E">
      <w:pPr>
        <w:pStyle w:val="Prrafodelista"/>
        <w:rPr>
          <w:rFonts w:ascii="Arial" w:hAnsi="Arial" w:cs="Arial"/>
          <w:sz w:val="28"/>
          <w:szCs w:val="28"/>
        </w:rPr>
      </w:pPr>
    </w:p>
    <w:p w14:paraId="0E2C543D" w14:textId="77777777" w:rsidR="00224A0E" w:rsidRPr="00172966" w:rsidRDefault="00224A0E" w:rsidP="00224A0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Cliente (</w:t>
      </w:r>
      <w:r w:rsidRPr="00D84712">
        <w:rPr>
          <w:rFonts w:ascii="Arial" w:hAnsi="Arial" w:cs="Arial"/>
          <w:sz w:val="28"/>
          <w:szCs w:val="28"/>
          <w:u w:val="single"/>
        </w:rPr>
        <w:t>id</w:t>
      </w:r>
      <w:r w:rsidRPr="00172966">
        <w:rPr>
          <w:rFonts w:ascii="Arial" w:hAnsi="Arial" w:cs="Arial"/>
          <w:sz w:val="28"/>
          <w:szCs w:val="28"/>
        </w:rPr>
        <w:t>, nombre, apellido</w:t>
      </w:r>
      <w:r>
        <w:rPr>
          <w:rFonts w:ascii="Arial" w:hAnsi="Arial" w:cs="Arial"/>
          <w:sz w:val="28"/>
          <w:szCs w:val="28"/>
        </w:rPr>
        <w:t>s</w:t>
      </w:r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fechaNacimiento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movil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55A8551E" w14:textId="77777777" w:rsidR="00224A0E" w:rsidRPr="00172966" w:rsidRDefault="00224A0E" w:rsidP="00224A0E">
      <w:pPr>
        <w:pStyle w:val="Prrafodelista"/>
        <w:rPr>
          <w:rFonts w:ascii="Arial" w:hAnsi="Arial" w:cs="Arial"/>
          <w:sz w:val="28"/>
          <w:szCs w:val="28"/>
        </w:rPr>
      </w:pPr>
    </w:p>
    <w:p w14:paraId="35D63924" w14:textId="77777777" w:rsidR="00224A0E" w:rsidRDefault="00224A0E" w:rsidP="00224A0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Atiende (</w:t>
      </w:r>
      <w:r w:rsidRPr="00D84712">
        <w:rPr>
          <w:rFonts w:ascii="Arial" w:hAnsi="Arial" w:cs="Arial"/>
          <w:sz w:val="28"/>
          <w:szCs w:val="28"/>
          <w:u w:val="single"/>
        </w:rPr>
        <w:t>fecha</w:t>
      </w:r>
      <w:r>
        <w:rPr>
          <w:rFonts w:ascii="Arial" w:hAnsi="Arial" w:cs="Arial"/>
          <w:sz w:val="28"/>
          <w:szCs w:val="28"/>
        </w:rPr>
        <w:t>, precio</w:t>
      </w:r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idEstilista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765ADA5D" w14:textId="77777777" w:rsidR="00224A0E" w:rsidRPr="00172966" w:rsidRDefault="00224A0E" w:rsidP="00224A0E">
      <w:pPr>
        <w:pStyle w:val="Prrafodelista"/>
        <w:rPr>
          <w:rFonts w:ascii="Arial" w:hAnsi="Arial" w:cs="Arial"/>
          <w:sz w:val="28"/>
          <w:szCs w:val="28"/>
        </w:rPr>
      </w:pPr>
    </w:p>
    <w:p w14:paraId="16781C25" w14:textId="77777777" w:rsidR="00224A0E" w:rsidRPr="00172966" w:rsidRDefault="00224A0E" w:rsidP="00224A0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Compra (</w:t>
      </w:r>
      <w:proofErr w:type="spellStart"/>
      <w:r w:rsidRPr="00D84712">
        <w:rPr>
          <w:rFonts w:ascii="Arial" w:hAnsi="Arial" w:cs="Arial"/>
          <w:sz w:val="28"/>
          <w:szCs w:val="28"/>
          <w:u w:val="single"/>
        </w:rPr>
        <w:t>numTicket</w:t>
      </w:r>
      <w:proofErr w:type="spellEnd"/>
      <w:r w:rsidRPr="00970895">
        <w:rPr>
          <w:rFonts w:ascii="Arial" w:hAnsi="Arial" w:cs="Arial"/>
          <w:sz w:val="28"/>
          <w:szCs w:val="28"/>
        </w:rPr>
        <w:t xml:space="preserve">, fecha, </w:t>
      </w:r>
      <w:proofErr w:type="spellStart"/>
      <w:r w:rsidRPr="00970895">
        <w:rPr>
          <w:rFonts w:ascii="Arial" w:hAnsi="Arial" w:cs="Arial"/>
          <w:sz w:val="28"/>
          <w:szCs w:val="28"/>
        </w:rPr>
        <w:t>totalCompra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762DB300" w14:textId="3135C601" w:rsidR="00647477" w:rsidRPr="00224A0E" w:rsidRDefault="00647477">
      <w:pPr>
        <w:rPr>
          <w:u w:val="single"/>
        </w:rPr>
      </w:pPr>
    </w:p>
    <w:p w14:paraId="71B37D9A" w14:textId="0DE67249" w:rsidR="00647477" w:rsidRDefault="00647477"/>
    <w:p w14:paraId="5CBB1F61" w14:textId="11AFA34F" w:rsidR="00647477" w:rsidRDefault="00647477"/>
    <w:p w14:paraId="1A18C3BA" w14:textId="4319689F" w:rsidR="00647477" w:rsidRDefault="00647477"/>
    <w:p w14:paraId="6581570A" w14:textId="2DF50A6D" w:rsidR="00647477" w:rsidRDefault="00647477"/>
    <w:p w14:paraId="0D075561" w14:textId="4FA2212A" w:rsidR="00647477" w:rsidRDefault="00647477"/>
    <w:p w14:paraId="19DF2146" w14:textId="200C4C2E" w:rsidR="0084776B" w:rsidRDefault="0084776B"/>
    <w:p w14:paraId="12D33AB5" w14:textId="4C7FFBDC" w:rsidR="0084776B" w:rsidRDefault="0084776B"/>
    <w:p w14:paraId="64EDF30C" w14:textId="1792022E" w:rsidR="0084776B" w:rsidRDefault="0084776B"/>
    <w:p w14:paraId="576A6AFD" w14:textId="2897424E" w:rsidR="0084776B" w:rsidRDefault="0084776B"/>
    <w:p w14:paraId="4DD76E5F" w14:textId="5CB209A7" w:rsidR="0084776B" w:rsidRDefault="0084776B"/>
    <w:p w14:paraId="35292F06" w14:textId="07FDCD7A" w:rsidR="0084776B" w:rsidRDefault="0084776B"/>
    <w:p w14:paraId="2EC0820F" w14:textId="2A4A50E4" w:rsidR="0084776B" w:rsidRDefault="0084776B"/>
    <w:p w14:paraId="000E13B3" w14:textId="3716577A" w:rsidR="0084776B" w:rsidRDefault="0084776B"/>
    <w:p w14:paraId="6F26A58E" w14:textId="697AD79B" w:rsidR="0084776B" w:rsidRDefault="0084776B"/>
    <w:p w14:paraId="74E4340B" w14:textId="12378C3E" w:rsidR="0084776B" w:rsidRDefault="0084776B"/>
    <w:p w14:paraId="1966E48F" w14:textId="64006C04" w:rsidR="0084776B" w:rsidRDefault="0084776B">
      <w:pPr>
        <w:rPr>
          <w:noProof/>
        </w:rPr>
      </w:pPr>
    </w:p>
    <w:p w14:paraId="0C665E30" w14:textId="7F3CCD8F" w:rsidR="0084776B" w:rsidRDefault="00224A0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531F6" wp14:editId="456DBCDF">
                <wp:simplePos x="0" y="0"/>
                <wp:positionH relativeFrom="margin">
                  <wp:posOffset>266700</wp:posOffset>
                </wp:positionH>
                <wp:positionV relativeFrom="paragraph">
                  <wp:posOffset>-11430</wp:posOffset>
                </wp:positionV>
                <wp:extent cx="10745470" cy="758634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5470" cy="758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1193E7" w14:textId="75A50B1B" w:rsidR="0084776B" w:rsidRPr="00647477" w:rsidRDefault="0084776B" w:rsidP="0084776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Resumen de Funcionalidades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531F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30" type="#_x0000_t202" style="position:absolute;margin-left:21pt;margin-top:-.9pt;width:846.1pt;height:597.35pt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" filled="f" stroked="f">
                <v:textbox style="mso-fit-shape-to-text:t">
                  <w:txbxContent>
                    <w:p w14:paraId="1B1193E7" w14:textId="75A50B1B" w:rsidR="0084776B" w:rsidRPr="00647477" w:rsidRDefault="0084776B" w:rsidP="0084776B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Resumen de Funcionalidades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89E8B" w14:textId="19D47267" w:rsidR="0084776B" w:rsidRDefault="00224A0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B80F952" wp14:editId="4C7BCE92">
            <wp:simplePos x="0" y="0"/>
            <wp:positionH relativeFrom="page">
              <wp:align>left</wp:align>
            </wp:positionH>
            <wp:positionV relativeFrom="paragraph">
              <wp:posOffset>320992</wp:posOffset>
            </wp:positionV>
            <wp:extent cx="10745470" cy="7586450"/>
            <wp:effectExtent l="0" t="1588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5470" cy="75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B999F" w14:textId="7BE36D5E" w:rsidR="0084776B" w:rsidRDefault="0084776B">
      <w:pPr>
        <w:rPr>
          <w:noProof/>
        </w:rPr>
      </w:pPr>
    </w:p>
    <w:p w14:paraId="3469A25A" w14:textId="253AE0C1" w:rsidR="0084776B" w:rsidRDefault="0084776B">
      <w:pPr>
        <w:rPr>
          <w:noProof/>
        </w:rPr>
      </w:pPr>
    </w:p>
    <w:p w14:paraId="5AA82FFB" w14:textId="4C995C8B" w:rsidR="0084776B" w:rsidRDefault="0084776B">
      <w:pPr>
        <w:rPr>
          <w:noProof/>
        </w:rPr>
      </w:pPr>
    </w:p>
    <w:p w14:paraId="63CCD9DA" w14:textId="3FADFE24" w:rsidR="0084776B" w:rsidRDefault="0084776B">
      <w:pPr>
        <w:rPr>
          <w:noProof/>
        </w:rPr>
      </w:pPr>
    </w:p>
    <w:p w14:paraId="3B4FA92F" w14:textId="7A082E30" w:rsidR="0084776B" w:rsidRDefault="0084776B">
      <w:pPr>
        <w:rPr>
          <w:noProof/>
        </w:rPr>
      </w:pPr>
    </w:p>
    <w:p w14:paraId="5A426DD4" w14:textId="3339A257" w:rsidR="0084776B" w:rsidRDefault="0084776B">
      <w:pPr>
        <w:rPr>
          <w:noProof/>
        </w:rPr>
      </w:pPr>
    </w:p>
    <w:p w14:paraId="595FF139" w14:textId="252F44EA" w:rsidR="0084776B" w:rsidRDefault="0084776B">
      <w:pPr>
        <w:rPr>
          <w:noProof/>
        </w:rPr>
      </w:pPr>
    </w:p>
    <w:p w14:paraId="727B7170" w14:textId="1AF175E1" w:rsidR="0084776B" w:rsidRDefault="0084776B">
      <w:pPr>
        <w:rPr>
          <w:noProof/>
        </w:rPr>
      </w:pPr>
    </w:p>
    <w:p w14:paraId="333D7245" w14:textId="02BD5ED7" w:rsidR="0084776B" w:rsidRDefault="0084776B">
      <w:pPr>
        <w:rPr>
          <w:noProof/>
        </w:rPr>
      </w:pPr>
    </w:p>
    <w:p w14:paraId="0672D281" w14:textId="77777777" w:rsidR="0084776B" w:rsidRDefault="0084776B">
      <w:pPr>
        <w:rPr>
          <w:noProof/>
        </w:rPr>
      </w:pPr>
    </w:p>
    <w:p w14:paraId="3C036F6C" w14:textId="4EDBB726" w:rsidR="0084776B" w:rsidRDefault="0084776B">
      <w:pPr>
        <w:rPr>
          <w:noProof/>
        </w:rPr>
      </w:pPr>
    </w:p>
    <w:p w14:paraId="3BA5A170" w14:textId="77777777" w:rsidR="0084776B" w:rsidRDefault="0084776B">
      <w:pPr>
        <w:rPr>
          <w:noProof/>
        </w:rPr>
      </w:pPr>
    </w:p>
    <w:p w14:paraId="16F04EAF" w14:textId="77777777" w:rsidR="0084776B" w:rsidRDefault="0084776B">
      <w:pPr>
        <w:rPr>
          <w:noProof/>
        </w:rPr>
      </w:pPr>
    </w:p>
    <w:p w14:paraId="5E61D2DC" w14:textId="77777777" w:rsidR="0084776B" w:rsidRDefault="0084776B">
      <w:pPr>
        <w:rPr>
          <w:noProof/>
        </w:rPr>
      </w:pPr>
    </w:p>
    <w:p w14:paraId="4817603D" w14:textId="77777777" w:rsidR="0084776B" w:rsidRDefault="0084776B">
      <w:pPr>
        <w:rPr>
          <w:noProof/>
        </w:rPr>
      </w:pPr>
    </w:p>
    <w:p w14:paraId="2F85D3DE" w14:textId="77777777" w:rsidR="0084776B" w:rsidRDefault="0084776B">
      <w:pPr>
        <w:rPr>
          <w:noProof/>
        </w:rPr>
      </w:pPr>
    </w:p>
    <w:p w14:paraId="59C44565" w14:textId="2DE615CA" w:rsidR="0084776B" w:rsidRDefault="0084776B">
      <w:pPr>
        <w:rPr>
          <w:noProof/>
        </w:rPr>
      </w:pPr>
    </w:p>
    <w:p w14:paraId="7C738166" w14:textId="77777777" w:rsidR="0084776B" w:rsidRDefault="0084776B">
      <w:pPr>
        <w:rPr>
          <w:noProof/>
        </w:rPr>
      </w:pPr>
    </w:p>
    <w:p w14:paraId="607A223E" w14:textId="77777777" w:rsidR="0084776B" w:rsidRDefault="0084776B">
      <w:pPr>
        <w:rPr>
          <w:noProof/>
        </w:rPr>
      </w:pPr>
    </w:p>
    <w:p w14:paraId="077EE4CD" w14:textId="77777777" w:rsidR="0084776B" w:rsidRDefault="0084776B">
      <w:pPr>
        <w:rPr>
          <w:noProof/>
        </w:rPr>
      </w:pPr>
    </w:p>
    <w:p w14:paraId="19F351C3" w14:textId="77777777" w:rsidR="0084776B" w:rsidRDefault="0084776B">
      <w:pPr>
        <w:rPr>
          <w:noProof/>
        </w:rPr>
      </w:pPr>
    </w:p>
    <w:p w14:paraId="24614808" w14:textId="4AE25F60" w:rsidR="0084776B" w:rsidRDefault="0084776B">
      <w:pPr>
        <w:rPr>
          <w:noProof/>
        </w:rPr>
      </w:pPr>
    </w:p>
    <w:p w14:paraId="1B62456E" w14:textId="77777777" w:rsidR="0084776B" w:rsidRDefault="0084776B">
      <w:pPr>
        <w:rPr>
          <w:noProof/>
        </w:rPr>
      </w:pPr>
    </w:p>
    <w:p w14:paraId="52BC4F7F" w14:textId="77777777" w:rsidR="0084776B" w:rsidRDefault="0084776B">
      <w:pPr>
        <w:rPr>
          <w:noProof/>
        </w:rPr>
      </w:pPr>
    </w:p>
    <w:p w14:paraId="1E264ED3" w14:textId="77777777" w:rsidR="0084776B" w:rsidRDefault="0084776B">
      <w:pPr>
        <w:rPr>
          <w:noProof/>
        </w:rPr>
      </w:pPr>
    </w:p>
    <w:p w14:paraId="338DD0D6" w14:textId="77777777" w:rsidR="0084776B" w:rsidRDefault="0084776B">
      <w:pPr>
        <w:rPr>
          <w:noProof/>
        </w:rPr>
      </w:pPr>
    </w:p>
    <w:p w14:paraId="7E22C421" w14:textId="77777777" w:rsidR="0084776B" w:rsidRDefault="0084776B">
      <w:pPr>
        <w:rPr>
          <w:noProof/>
        </w:rPr>
      </w:pPr>
    </w:p>
    <w:p w14:paraId="0C456360" w14:textId="77777777" w:rsidR="0084776B" w:rsidRDefault="0084776B">
      <w:pPr>
        <w:rPr>
          <w:noProof/>
        </w:rPr>
      </w:pPr>
    </w:p>
    <w:p w14:paraId="1EE9E34D" w14:textId="4A7EBE78" w:rsidR="0009439B" w:rsidRPr="006B5527" w:rsidRDefault="0009439B" w:rsidP="0009439B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>
        <w:rPr>
          <w:rFonts w:ascii="Arial" w:eastAsia="SimSun" w:hAnsi="Arial" w:cs="Arial"/>
          <w:sz w:val="56"/>
          <w:szCs w:val="56"/>
        </w:rPr>
        <w:lastRenderedPageBreak/>
        <w:t>Funcionalidades</w:t>
      </w:r>
    </w:p>
    <w:p w14:paraId="1571E2C5" w14:textId="660C765E" w:rsidR="0084776B" w:rsidRDefault="0084776B">
      <w:pPr>
        <w:rPr>
          <w:noProof/>
        </w:rPr>
      </w:pPr>
    </w:p>
    <w:p w14:paraId="0725D269" w14:textId="5D1C5484" w:rsidR="0009439B" w:rsidRDefault="0009439B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La aplicación cuenta con una página principal, con imágenes, informacion acerca de como contactar con Manoli (nuestra clienta), donde se encuentra el lugar e información acerca del las marcas con las que trabaja MG Evolution. Esta página principal es visible para todos los usuarios sin necesidad de registro.</w:t>
      </w:r>
    </w:p>
    <w:p w14:paraId="46FA14D7" w14:textId="4B6683C6" w:rsidR="0084776B" w:rsidRPr="0009439B" w:rsidRDefault="0009439B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En este sitio web solo se puede registrar Manoli que es Admin. Ya que la aplicción es un sistema de organización.</w:t>
      </w:r>
    </w:p>
    <w:p w14:paraId="5BEE7507" w14:textId="2B6CDC58" w:rsidR="0009439B" w:rsidRDefault="0009439B" w:rsidP="00DC4D8F">
      <w:pPr>
        <w:pStyle w:val="Textoindependien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se encuentre dentro</w:t>
      </w:r>
      <w:r w:rsidR="00D21A55">
        <w:rPr>
          <w:rFonts w:ascii="Arial" w:hAnsi="Arial" w:cs="Arial"/>
          <w:sz w:val="28"/>
          <w:szCs w:val="28"/>
        </w:rPr>
        <w:t>,</w:t>
      </w:r>
      <w:r w:rsidR="00DC4D8F" w:rsidRPr="0009439B">
        <w:rPr>
          <w:rFonts w:ascii="Arial" w:hAnsi="Arial" w:cs="Arial"/>
          <w:sz w:val="28"/>
          <w:szCs w:val="28"/>
        </w:rPr>
        <w:t xml:space="preserve"> va a poder controlar las citas, tanto añadirla</w:t>
      </w:r>
      <w:r w:rsidR="00D21A55">
        <w:rPr>
          <w:rFonts w:ascii="Arial" w:hAnsi="Arial" w:cs="Arial"/>
          <w:sz w:val="28"/>
          <w:szCs w:val="28"/>
        </w:rPr>
        <w:t>s,</w:t>
      </w:r>
      <w:r w:rsidR="00DC4D8F" w:rsidRPr="0009439B">
        <w:rPr>
          <w:rFonts w:ascii="Arial" w:hAnsi="Arial" w:cs="Arial"/>
          <w:sz w:val="28"/>
          <w:szCs w:val="28"/>
        </w:rPr>
        <w:t xml:space="preserve"> eliminarlas o modificarlas, así como en los productos </w:t>
      </w:r>
      <w:r w:rsidR="00D21A55">
        <w:rPr>
          <w:rFonts w:ascii="Arial" w:hAnsi="Arial" w:cs="Arial"/>
          <w:sz w:val="28"/>
          <w:szCs w:val="28"/>
        </w:rPr>
        <w:t xml:space="preserve">del </w:t>
      </w:r>
      <w:r w:rsidR="00DC4D8F" w:rsidRPr="0009439B">
        <w:rPr>
          <w:rFonts w:ascii="Arial" w:hAnsi="Arial" w:cs="Arial"/>
          <w:sz w:val="28"/>
          <w:szCs w:val="28"/>
        </w:rPr>
        <w:t xml:space="preserve">almacén, también va a poder dar de alta a clientas, modificar y dar de baja e incluso avisar a clientas enviándoles un mensaje. </w:t>
      </w:r>
    </w:p>
    <w:p w14:paraId="21F55883" w14:textId="61DB78EC" w:rsidR="00DC4D8F" w:rsidRPr="0009439B" w:rsidRDefault="00DC4D8F" w:rsidP="00DC4D8F">
      <w:pPr>
        <w:pStyle w:val="Textoindependiente"/>
        <w:rPr>
          <w:rFonts w:ascii="Arial" w:hAnsi="Arial" w:cs="Arial"/>
          <w:sz w:val="28"/>
          <w:szCs w:val="28"/>
        </w:rPr>
      </w:pPr>
      <w:r w:rsidRPr="0009439B">
        <w:rPr>
          <w:rFonts w:ascii="Arial" w:hAnsi="Arial" w:cs="Arial"/>
          <w:sz w:val="28"/>
          <w:szCs w:val="28"/>
        </w:rPr>
        <w:t xml:space="preserve">También va a poder ver, añadir o borrar alguna cita e incluso modificarla. Con esta aplicación, nuestra cliente, va a poder dar de </w:t>
      </w:r>
      <w:r w:rsidR="00700528">
        <w:rPr>
          <w:rFonts w:ascii="Arial" w:hAnsi="Arial" w:cs="Arial"/>
          <w:sz w:val="28"/>
          <w:szCs w:val="28"/>
        </w:rPr>
        <w:t>alta</w:t>
      </w:r>
      <w:r w:rsidRPr="0009439B">
        <w:rPr>
          <w:rFonts w:ascii="Arial" w:hAnsi="Arial" w:cs="Arial"/>
          <w:sz w:val="28"/>
          <w:szCs w:val="28"/>
        </w:rPr>
        <w:t xml:space="preserve"> al nuevo/a estilista contratado, además será posible llevar un control de las compras que sus clientes hagan dentro de la peluquería.</w:t>
      </w:r>
    </w:p>
    <w:p w14:paraId="71314239" w14:textId="77777777" w:rsidR="0084776B" w:rsidRDefault="0084776B">
      <w:pPr>
        <w:rPr>
          <w:noProof/>
        </w:rPr>
      </w:pPr>
    </w:p>
    <w:p w14:paraId="1DEBDE15" w14:textId="77777777" w:rsidR="0084776B" w:rsidRDefault="0084776B">
      <w:pPr>
        <w:rPr>
          <w:noProof/>
        </w:rPr>
      </w:pPr>
    </w:p>
    <w:p w14:paraId="254EA9BC" w14:textId="068146BE" w:rsidR="0084776B" w:rsidRDefault="0084776B"/>
    <w:sectPr w:rsidR="0084776B" w:rsidSect="00647477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B779" w14:textId="77777777" w:rsidR="00390727" w:rsidRDefault="00390727" w:rsidP="000B3CCA">
      <w:pPr>
        <w:spacing w:after="0" w:line="240" w:lineRule="auto"/>
      </w:pPr>
      <w:r>
        <w:separator/>
      </w:r>
    </w:p>
  </w:endnote>
  <w:endnote w:type="continuationSeparator" w:id="0">
    <w:p w14:paraId="2FA66927" w14:textId="77777777" w:rsidR="00390727" w:rsidRDefault="00390727" w:rsidP="000B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8833" w14:textId="77777777" w:rsidR="00390727" w:rsidRDefault="00390727" w:rsidP="000B3CCA">
      <w:pPr>
        <w:spacing w:after="0" w:line="240" w:lineRule="auto"/>
      </w:pPr>
      <w:r>
        <w:separator/>
      </w:r>
    </w:p>
  </w:footnote>
  <w:footnote w:type="continuationSeparator" w:id="0">
    <w:p w14:paraId="3DEC5594" w14:textId="77777777" w:rsidR="00390727" w:rsidRDefault="00390727" w:rsidP="000B3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7C1D"/>
    <w:multiLevelType w:val="hybridMultilevel"/>
    <w:tmpl w:val="854AC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0B8C"/>
    <w:multiLevelType w:val="hybridMultilevel"/>
    <w:tmpl w:val="4B44D42E"/>
    <w:lvl w:ilvl="0" w:tplc="309642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A9"/>
    <w:rsid w:val="0009439B"/>
    <w:rsid w:val="000B3CCA"/>
    <w:rsid w:val="00224A0E"/>
    <w:rsid w:val="00390727"/>
    <w:rsid w:val="00392D8E"/>
    <w:rsid w:val="00396074"/>
    <w:rsid w:val="00515A7E"/>
    <w:rsid w:val="00647477"/>
    <w:rsid w:val="00700528"/>
    <w:rsid w:val="0084776B"/>
    <w:rsid w:val="009803A9"/>
    <w:rsid w:val="00AF6E21"/>
    <w:rsid w:val="00C3183F"/>
    <w:rsid w:val="00D21A55"/>
    <w:rsid w:val="00DC4D8F"/>
    <w:rsid w:val="00E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2530"/>
  <w15:chartTrackingRefBased/>
  <w15:docId w15:val="{215E95E3-2947-4602-AB28-5337287C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03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03A9"/>
    <w:rPr>
      <w:rFonts w:eastAsiaTheme="minorEastAsia"/>
      <w:lang w:eastAsia="es-ES"/>
    </w:rPr>
  </w:style>
  <w:style w:type="paragraph" w:customStyle="1" w:styleId="Contenidodelmarco">
    <w:name w:val="Contenido del marco"/>
    <w:basedOn w:val="Normal"/>
    <w:qFormat/>
    <w:rsid w:val="000B3CCA"/>
    <w:pPr>
      <w:suppressAutoHyphens/>
      <w:spacing w:after="200" w:line="276" w:lineRule="auto"/>
    </w:pPr>
    <w:rPr>
      <w:rFonts w:eastAsiaTheme="minorEastAsia"/>
    </w:rPr>
  </w:style>
  <w:style w:type="paragraph" w:styleId="Ttulo">
    <w:name w:val="Title"/>
    <w:basedOn w:val="Normal"/>
    <w:next w:val="Textoindependiente"/>
    <w:link w:val="TtuloCar"/>
    <w:qFormat/>
    <w:rsid w:val="000B3CCA"/>
    <w:pPr>
      <w:keepNext/>
      <w:suppressAutoHyphens/>
      <w:spacing w:before="240" w:after="120" w:line="276" w:lineRule="auto"/>
    </w:pPr>
    <w:rPr>
      <w:rFonts w:ascii="Liberation Sans" w:eastAsia="Microsoft YaHei" w:hAnsi="Liberation Sans" w:cs="Arial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0B3CCA"/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link w:val="TextoindependienteCar"/>
    <w:rsid w:val="000B3CCA"/>
    <w:pPr>
      <w:suppressAutoHyphens/>
      <w:spacing w:after="140" w:line="276" w:lineRule="auto"/>
    </w:pPr>
    <w:rPr>
      <w:rFonts w:eastAsiaTheme="minorEastAsia"/>
    </w:rPr>
  </w:style>
  <w:style w:type="character" w:customStyle="1" w:styleId="TextoindependienteCar">
    <w:name w:val="Texto independiente Car"/>
    <w:basedOn w:val="Fuentedeprrafopredeter"/>
    <w:link w:val="Textoindependiente"/>
    <w:rsid w:val="000B3CC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B3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CCA"/>
  </w:style>
  <w:style w:type="paragraph" w:styleId="Piedepgina">
    <w:name w:val="footer"/>
    <w:basedOn w:val="Normal"/>
    <w:link w:val="PiedepginaCar"/>
    <w:uiPriority w:val="99"/>
    <w:unhideWhenUsed/>
    <w:rsid w:val="000B3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CCA"/>
  </w:style>
  <w:style w:type="paragraph" w:styleId="Prrafodelista">
    <w:name w:val="List Paragraph"/>
    <w:basedOn w:val="Normal"/>
    <w:uiPriority w:val="34"/>
    <w:qFormat/>
    <w:rsid w:val="00515A7E"/>
    <w:pPr>
      <w:suppressAutoHyphens/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de Grado</vt:lpstr>
    </vt:vector>
  </TitlesOfParts>
  <Company>IES Camas – Antonio Brisquet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de Grado</dc:title>
  <dc:subject>MG Evolution</dc:subject>
  <dc:creator>Judith Romero</dc:creator>
  <cp:keywords/>
  <dc:description/>
  <cp:lastModifiedBy>Judith Romero</cp:lastModifiedBy>
  <cp:revision>3</cp:revision>
  <dcterms:created xsi:type="dcterms:W3CDTF">2021-10-12T10:54:00Z</dcterms:created>
  <dcterms:modified xsi:type="dcterms:W3CDTF">2021-10-14T20:34:00Z</dcterms:modified>
  <cp:category>Judith Romero Guillén</cp:category>
</cp:coreProperties>
</file>